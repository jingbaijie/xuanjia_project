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0299" w14:textId="77777777" w:rsidR="00D2710E" w:rsidRDefault="00812DA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“</w:t>
      </w:r>
      <w:r>
        <w:rPr>
          <w:rFonts w:hint="eastAsia"/>
          <w:b/>
          <w:bCs/>
          <w:sz w:val="36"/>
          <w:szCs w:val="36"/>
        </w:rPr>
        <w:t>集拼图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赢大奖</w:t>
      </w:r>
      <w:r>
        <w:rPr>
          <w:rFonts w:hint="eastAsia"/>
          <w:b/>
          <w:bCs/>
          <w:sz w:val="36"/>
          <w:szCs w:val="36"/>
        </w:rPr>
        <w:t>”活动方案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1D7E58D0" w14:textId="77777777" w:rsidR="00D2710E" w:rsidRDefault="00D2710E">
      <w:pPr>
        <w:rPr>
          <w:b/>
          <w:bCs/>
        </w:rPr>
      </w:pPr>
    </w:p>
    <w:p w14:paraId="1321E401" w14:textId="77777777" w:rsidR="00D2710E" w:rsidRDefault="00812DAF">
      <w:pPr>
        <w:ind w:firstLineChars="200" w:firstLine="562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一、活动背景</w:t>
      </w:r>
    </w:p>
    <w:p w14:paraId="1634B5EF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为宣传提升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炫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佳产品的知名度</w:t>
      </w:r>
      <w:r>
        <w:rPr>
          <w:rFonts w:ascii="仿宋_GB2312" w:eastAsia="仿宋_GB2312" w:hAnsi="宋体" w:cs="仿宋_GB2312" w:hint="eastAsia"/>
          <w:sz w:val="28"/>
          <w:szCs w:val="28"/>
        </w:rPr>
        <w:t>和曝光度，</w:t>
      </w:r>
      <w:r>
        <w:rPr>
          <w:rFonts w:ascii="仿宋_GB2312" w:eastAsia="仿宋_GB2312" w:hAnsi="宋体" w:cs="仿宋_GB2312" w:hint="eastAsia"/>
          <w:sz w:val="28"/>
          <w:szCs w:val="28"/>
        </w:rPr>
        <w:t>提升大屏业务的转化，以不同场景条件引导用户收集碎片，通过用户行为的多样化刺激平台活跃，从而达到促活，转化的目的。</w:t>
      </w:r>
    </w:p>
    <w:p w14:paraId="7F3454CE" w14:textId="77777777" w:rsidR="00D2710E" w:rsidRDefault="00812DAF">
      <w:pPr>
        <w:numPr>
          <w:ilvl w:val="0"/>
          <w:numId w:val="1"/>
        </w:numPr>
        <w:ind w:firstLineChars="200" w:firstLine="562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活动</w:t>
      </w: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概况</w:t>
      </w:r>
    </w:p>
    <w:p w14:paraId="15A671E1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（一）主题：</w:t>
      </w:r>
      <w:r>
        <w:rPr>
          <w:rFonts w:ascii="仿宋_GB2312" w:eastAsia="仿宋_GB2312" w:hAnsi="宋体" w:cs="仿宋_GB2312" w:hint="eastAsia"/>
          <w:sz w:val="28"/>
          <w:szCs w:val="28"/>
        </w:rPr>
        <w:t>集拼图</w:t>
      </w:r>
      <w:r>
        <w:rPr>
          <w:rFonts w:ascii="仿宋_GB2312" w:eastAsia="仿宋_GB2312" w:hAnsi="宋体" w:cs="仿宋_GB2312" w:hint="eastAsia"/>
          <w:sz w:val="28"/>
          <w:szCs w:val="28"/>
        </w:rPr>
        <w:t xml:space="preserve"> </w:t>
      </w:r>
      <w:r>
        <w:rPr>
          <w:rFonts w:ascii="仿宋_GB2312" w:eastAsia="仿宋_GB2312" w:hAnsi="宋体" w:cs="仿宋_GB2312" w:hint="eastAsia"/>
          <w:sz w:val="28"/>
          <w:szCs w:val="28"/>
        </w:rPr>
        <w:t>赢大奖</w:t>
      </w:r>
    </w:p>
    <w:p w14:paraId="2D6B6EC6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（二）活动时间：</w:t>
      </w:r>
      <w:r>
        <w:rPr>
          <w:rFonts w:ascii="仿宋_GB2312" w:eastAsia="仿宋_GB2312" w:hAnsi="宋体" w:cs="仿宋_GB2312" w:hint="eastAsia"/>
          <w:sz w:val="28"/>
          <w:szCs w:val="28"/>
        </w:rPr>
        <w:t>10</w:t>
      </w:r>
      <w:r>
        <w:rPr>
          <w:rFonts w:ascii="仿宋_GB2312" w:eastAsia="仿宋_GB2312" w:hAnsi="宋体" w:cs="仿宋_GB2312" w:hint="eastAsia"/>
          <w:sz w:val="28"/>
          <w:szCs w:val="28"/>
        </w:rPr>
        <w:t>月</w:t>
      </w:r>
      <w:r>
        <w:rPr>
          <w:rFonts w:ascii="仿宋_GB2312" w:eastAsia="仿宋_GB2312" w:hAnsi="宋体" w:cs="仿宋_GB2312" w:hint="eastAsia"/>
          <w:sz w:val="28"/>
          <w:szCs w:val="28"/>
        </w:rPr>
        <w:t>1</w:t>
      </w:r>
      <w:r>
        <w:rPr>
          <w:rFonts w:ascii="仿宋_GB2312" w:eastAsia="仿宋_GB2312" w:hAnsi="宋体" w:cs="仿宋_GB2312" w:hint="eastAsia"/>
          <w:sz w:val="28"/>
          <w:szCs w:val="28"/>
        </w:rPr>
        <w:t>号</w:t>
      </w:r>
      <w:r>
        <w:rPr>
          <w:rFonts w:ascii="仿宋_GB2312" w:eastAsia="仿宋_GB2312" w:hAnsi="宋体" w:cs="仿宋_GB2312" w:hint="eastAsia"/>
          <w:sz w:val="28"/>
          <w:szCs w:val="28"/>
        </w:rPr>
        <w:t>-10</w:t>
      </w:r>
      <w:r>
        <w:rPr>
          <w:rFonts w:ascii="仿宋_GB2312" w:eastAsia="仿宋_GB2312" w:hAnsi="宋体" w:cs="仿宋_GB2312" w:hint="eastAsia"/>
          <w:sz w:val="28"/>
          <w:szCs w:val="28"/>
        </w:rPr>
        <w:t>月</w:t>
      </w:r>
      <w:r>
        <w:rPr>
          <w:rFonts w:ascii="仿宋_GB2312" w:eastAsia="仿宋_GB2312" w:hAnsi="宋体" w:cs="仿宋_GB2312" w:hint="eastAsia"/>
          <w:sz w:val="28"/>
          <w:szCs w:val="28"/>
        </w:rPr>
        <w:t>30</w:t>
      </w:r>
      <w:r>
        <w:rPr>
          <w:rFonts w:ascii="仿宋_GB2312" w:eastAsia="仿宋_GB2312" w:hAnsi="宋体" w:cs="仿宋_GB2312" w:hint="eastAsia"/>
          <w:sz w:val="28"/>
          <w:szCs w:val="28"/>
        </w:rPr>
        <w:t>号期间（可调整）</w:t>
      </w:r>
    </w:p>
    <w:p w14:paraId="0D8577F3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（三）活动</w:t>
      </w:r>
      <w:r>
        <w:rPr>
          <w:rFonts w:ascii="仿宋_GB2312" w:eastAsia="仿宋_GB2312" w:hAnsi="宋体" w:cs="仿宋_GB2312" w:hint="eastAsia"/>
          <w:sz w:val="28"/>
          <w:szCs w:val="28"/>
        </w:rPr>
        <w:t>形式</w:t>
      </w:r>
      <w:r>
        <w:rPr>
          <w:rFonts w:ascii="仿宋_GB2312" w:eastAsia="仿宋_GB2312" w:hAnsi="宋体" w:cs="仿宋_GB2312" w:hint="eastAsia"/>
          <w:sz w:val="28"/>
          <w:szCs w:val="28"/>
        </w:rPr>
        <w:t>：</w:t>
      </w:r>
      <w:r>
        <w:rPr>
          <w:rFonts w:ascii="仿宋_GB2312" w:eastAsia="仿宋_GB2312" w:hAnsi="宋体" w:cs="仿宋_GB2312" w:hint="eastAsia"/>
          <w:sz w:val="28"/>
          <w:szCs w:val="28"/>
        </w:rPr>
        <w:t>各频道线上活动</w:t>
      </w:r>
    </w:p>
    <w:p w14:paraId="54576CD5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（四）活动内容：</w:t>
      </w:r>
    </w:p>
    <w:p w14:paraId="38F71320" w14:textId="77777777" w:rsidR="00D2710E" w:rsidRDefault="00812DAF">
      <w:pPr>
        <w:ind w:firstLineChars="300" w:firstLine="84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拼图碎片，集齐</w:t>
      </w:r>
      <w:r>
        <w:rPr>
          <w:rFonts w:ascii="仿宋_GB2312" w:eastAsia="仿宋_GB2312" w:hAnsi="宋体" w:cs="仿宋_GB2312" w:hint="eastAsia"/>
          <w:sz w:val="28"/>
          <w:szCs w:val="28"/>
        </w:rPr>
        <w:t>100</w:t>
      </w:r>
      <w:r>
        <w:rPr>
          <w:rFonts w:ascii="仿宋_GB2312" w:eastAsia="仿宋_GB2312" w:hAnsi="宋体" w:cs="仿宋_GB2312" w:hint="eastAsia"/>
          <w:sz w:val="28"/>
          <w:szCs w:val="28"/>
        </w:rPr>
        <w:t>个兑换实物礼品（领奖倒计时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天</w:t>
      </w:r>
      <w:r>
        <w:rPr>
          <w:rFonts w:ascii="仿宋_GB2312" w:eastAsia="仿宋_GB2312" w:hAnsi="宋体" w:cs="仿宋_GB2312" w:hint="eastAsia"/>
          <w:sz w:val="28"/>
          <w:szCs w:val="28"/>
        </w:rPr>
        <w:t>，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天未集齐</w:t>
      </w:r>
      <w:r>
        <w:rPr>
          <w:rFonts w:ascii="仿宋_GB2312" w:eastAsia="仿宋_GB2312" w:hAnsi="宋体" w:cs="仿宋_GB2312" w:hint="eastAsia"/>
          <w:sz w:val="28"/>
          <w:szCs w:val="28"/>
        </w:rPr>
        <w:t>100</w:t>
      </w:r>
      <w:r>
        <w:rPr>
          <w:rFonts w:ascii="仿宋_GB2312" w:eastAsia="仿宋_GB2312" w:hAnsi="宋体" w:cs="仿宋_GB2312" w:hint="eastAsia"/>
          <w:sz w:val="28"/>
          <w:szCs w:val="28"/>
        </w:rPr>
        <w:t>个碎片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则数据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清零，重新开始游戏</w:t>
      </w:r>
      <w:r>
        <w:rPr>
          <w:rFonts w:ascii="仿宋_GB2312" w:eastAsia="仿宋_GB2312" w:hAnsi="宋体" w:cs="仿宋_GB2312" w:hint="eastAsia"/>
          <w:sz w:val="28"/>
          <w:szCs w:val="28"/>
        </w:rPr>
        <w:t>）</w:t>
      </w:r>
    </w:p>
    <w:p w14:paraId="79A5941A" w14:textId="77777777" w:rsidR="00D2710E" w:rsidRDefault="00D2710E">
      <w:pPr>
        <w:rPr>
          <w:rFonts w:ascii="仿宋_GB2312" w:eastAsia="仿宋_GB2312" w:hAnsi="宋体" w:cs="仿宋_GB2312"/>
          <w:sz w:val="28"/>
          <w:szCs w:val="28"/>
        </w:rPr>
      </w:pPr>
    </w:p>
    <w:p w14:paraId="602FB5B6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第一步，抽奖页面，</w:t>
      </w:r>
      <w:r>
        <w:rPr>
          <w:rFonts w:ascii="仿宋_GB2312" w:eastAsia="仿宋_GB2312" w:hAnsi="宋体" w:cs="仿宋_GB2312" w:hint="eastAsia"/>
          <w:sz w:val="28"/>
          <w:szCs w:val="28"/>
        </w:rPr>
        <w:t>页面上展示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个大奖礼品礼盒，用户随机选择一个，则活动最终大奖礼品（热浪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战击王或者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龙虎战机王），其余两个礼盒为空，</w:t>
      </w:r>
      <w:ins w:id="0" w:author="njxj" w:date="2021-07-17T11:56:00Z">
        <w:r>
          <w:rPr>
            <w:rFonts w:ascii="仿宋_GB2312" w:eastAsia="仿宋_GB2312" w:hAnsi="宋体" w:cs="仿宋_GB2312" w:hint="eastAsia"/>
            <w:sz w:val="28"/>
            <w:szCs w:val="28"/>
          </w:rPr>
          <w:t>确定礼品后提示用户进行摇奖</w:t>
        </w:r>
      </w:ins>
      <w:ins w:id="1" w:author="njxj" w:date="2021-07-17T11:57:00Z">
        <w:r>
          <w:rPr>
            <w:rFonts w:ascii="仿宋_GB2312" w:eastAsia="仿宋_GB2312" w:hAnsi="宋体" w:cs="仿宋_GB2312" w:hint="eastAsia"/>
            <w:sz w:val="28"/>
            <w:szCs w:val="28"/>
          </w:rPr>
          <w:t>集碎片。</w:t>
        </w:r>
      </w:ins>
    </w:p>
    <w:p w14:paraId="215AE228" w14:textId="77777777" w:rsidR="00D2710E" w:rsidRDefault="00812DAF">
      <w:pPr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noProof/>
          <w:sz w:val="28"/>
          <w:szCs w:val="28"/>
        </w:rPr>
        <w:lastRenderedPageBreak/>
        <w:drawing>
          <wp:inline distT="0" distB="0" distL="114300" distR="114300" wp14:anchorId="538060B5" wp14:editId="7F0AE68E">
            <wp:extent cx="5264150" cy="3046095"/>
            <wp:effectExtent l="0" t="0" r="8890" b="1905"/>
            <wp:docPr id="8" name="图片 8" descr="9462f2717edeb941d7f4e8f187bf3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462f2717edeb941d7f4e8f187bf3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E69C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第二步，用户登录大屏页面，弹出碎片摇奖福利，一次摇</w:t>
      </w:r>
      <w:r>
        <w:rPr>
          <w:rFonts w:ascii="仿宋_GB2312" w:eastAsia="仿宋_GB2312" w:hAnsi="宋体" w:cs="仿宋_GB2312" w:hint="eastAsia"/>
          <w:sz w:val="28"/>
          <w:szCs w:val="28"/>
        </w:rPr>
        <w:t>9</w:t>
      </w:r>
      <w:r>
        <w:rPr>
          <w:rFonts w:ascii="仿宋_GB2312" w:eastAsia="仿宋_GB2312" w:hAnsi="宋体" w:cs="仿宋_GB2312" w:hint="eastAsia"/>
          <w:sz w:val="28"/>
          <w:szCs w:val="28"/>
        </w:rPr>
        <w:t>个，</w:t>
      </w:r>
      <w:r>
        <w:rPr>
          <w:rFonts w:ascii="仿宋_GB2312" w:eastAsia="仿宋_GB2312" w:hAnsi="宋体" w:cs="仿宋_GB2312" w:hint="eastAsia"/>
          <w:sz w:val="28"/>
          <w:szCs w:val="28"/>
        </w:rPr>
        <w:t>并弹出升级弹窗：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好运爆棚，获得锦鲤卡一张</w:t>
      </w:r>
      <w:r>
        <w:rPr>
          <w:rFonts w:ascii="仿宋_GB2312" w:eastAsia="仿宋_GB2312" w:hAnsi="宋体" w:cs="仿宋_GB2312" w:hint="eastAsia"/>
          <w:sz w:val="28"/>
          <w:szCs w:val="28"/>
        </w:rPr>
        <w:t>，订购会员产品可降低难度系数，集齐</w:t>
      </w:r>
      <w:r>
        <w:rPr>
          <w:rFonts w:ascii="仿宋_GB2312" w:eastAsia="仿宋_GB2312" w:hAnsi="宋体" w:cs="仿宋_GB2312" w:hint="eastAsia"/>
          <w:sz w:val="28"/>
          <w:szCs w:val="28"/>
        </w:rPr>
        <w:t>10</w:t>
      </w:r>
      <w:r>
        <w:rPr>
          <w:rFonts w:ascii="仿宋_GB2312" w:eastAsia="仿宋_GB2312" w:hAnsi="宋体" w:cs="仿宋_GB2312" w:hint="eastAsia"/>
          <w:sz w:val="28"/>
          <w:szCs w:val="28"/>
        </w:rPr>
        <w:t>个碎片即可兑换礼品！用户可选择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订购升级（焦点）</w:t>
      </w:r>
      <w:r>
        <w:rPr>
          <w:rFonts w:ascii="仿宋_GB2312" w:eastAsia="仿宋_GB2312" w:hAnsi="宋体" w:cs="仿宋_GB2312" w:hint="eastAsia"/>
          <w:sz w:val="28"/>
          <w:szCs w:val="28"/>
        </w:rPr>
        <w:t>。</w:t>
      </w:r>
    </w:p>
    <w:p w14:paraId="2275AC7D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第三步</w:t>
      </w:r>
    </w:p>
    <w:p w14:paraId="17670BA2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活动订购成功用户：弹出任务，观看片单有概率获得碎片线索，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个线索兑换一个碎片。（概率性弹出真遗憾，碎片线索被小老鼠叼走了，再接再厉哦！）</w:t>
      </w:r>
    </w:p>
    <w:p w14:paraId="6735FF9F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退出订购用户：弹出好运卡，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获得好运卡一张</w:t>
      </w:r>
      <w:r>
        <w:rPr>
          <w:rFonts w:ascii="仿宋_GB2312" w:eastAsia="仿宋_GB2312" w:hAnsi="宋体" w:cs="仿宋_GB2312" w:hint="eastAsia"/>
          <w:sz w:val="28"/>
          <w:szCs w:val="28"/>
        </w:rPr>
        <w:t>，送您</w:t>
      </w:r>
      <w:r>
        <w:rPr>
          <w:rFonts w:ascii="仿宋_GB2312" w:eastAsia="仿宋_GB2312" w:hAnsi="宋体" w:cs="仿宋_GB2312" w:hint="eastAsia"/>
          <w:sz w:val="28"/>
          <w:szCs w:val="28"/>
        </w:rPr>
        <w:t>90</w:t>
      </w:r>
      <w:r>
        <w:rPr>
          <w:rFonts w:ascii="仿宋_GB2312" w:eastAsia="仿宋_GB2312" w:hAnsi="宋体" w:cs="仿宋_GB2312" w:hint="eastAsia"/>
          <w:sz w:val="28"/>
          <w:szCs w:val="28"/>
        </w:rPr>
        <w:t>个碎片，距离大奖仅差一步之遥</w:t>
      </w:r>
      <w:r>
        <w:rPr>
          <w:rFonts w:ascii="仿宋_GB2312" w:eastAsia="仿宋_GB2312" w:hAnsi="宋体" w:cs="仿宋_GB2312" w:hint="eastAsia"/>
          <w:sz w:val="28"/>
          <w:szCs w:val="28"/>
        </w:rPr>
        <w:t>！恭喜您打败</w:t>
      </w:r>
      <w:r>
        <w:rPr>
          <w:rFonts w:ascii="仿宋_GB2312" w:eastAsia="仿宋_GB2312" w:hAnsi="宋体" w:cs="仿宋_GB2312" w:hint="eastAsia"/>
          <w:sz w:val="28"/>
          <w:szCs w:val="28"/>
        </w:rPr>
        <w:t>95%</w:t>
      </w:r>
      <w:r>
        <w:rPr>
          <w:rFonts w:ascii="仿宋_GB2312" w:eastAsia="仿宋_GB2312" w:hAnsi="宋体" w:cs="仿宋_GB2312" w:hint="eastAsia"/>
          <w:sz w:val="28"/>
          <w:szCs w:val="28"/>
        </w:rPr>
        <w:t>的用户。</w:t>
      </w:r>
    </w:p>
    <w:p w14:paraId="1D9C5254" w14:textId="77777777" w:rsidR="00D2710E" w:rsidRDefault="00D2710E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</w:p>
    <w:p w14:paraId="110F12A5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第四步</w:t>
      </w:r>
    </w:p>
    <w:p w14:paraId="0A4B0B47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未订购用户获得</w:t>
      </w:r>
      <w:r>
        <w:rPr>
          <w:rFonts w:ascii="仿宋_GB2312" w:eastAsia="仿宋_GB2312" w:hAnsi="宋体" w:cs="仿宋_GB2312" w:hint="eastAsia"/>
          <w:sz w:val="28"/>
          <w:szCs w:val="28"/>
        </w:rPr>
        <w:t>99</w:t>
      </w:r>
      <w:r>
        <w:rPr>
          <w:rFonts w:ascii="仿宋_GB2312" w:eastAsia="仿宋_GB2312" w:hAnsi="宋体" w:cs="仿宋_GB2312" w:hint="eastAsia"/>
          <w:sz w:val="28"/>
          <w:szCs w:val="28"/>
        </w:rPr>
        <w:t>个碎片之后，弹出任务，观看片单有概率获得碎片线索，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个线索兑换一个碎片。获得一个碎片线索之后，出现</w:t>
      </w:r>
      <w:r>
        <w:rPr>
          <w:rFonts w:ascii="仿宋_GB2312" w:eastAsia="仿宋_GB2312" w:hAnsi="宋体" w:cs="仿宋_GB2312" w:hint="eastAsia"/>
          <w:sz w:val="28"/>
          <w:szCs w:val="28"/>
        </w:rPr>
        <w:lastRenderedPageBreak/>
        <w:t>小老鼠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并弹窗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提示：您的碎片被小老鼠偷走了</w:t>
      </w:r>
      <w:r>
        <w:rPr>
          <w:rFonts w:ascii="仿宋_GB2312" w:eastAsia="仿宋_GB2312" w:hAnsi="宋体" w:cs="仿宋_GB2312" w:hint="eastAsia"/>
          <w:sz w:val="28"/>
          <w:szCs w:val="28"/>
        </w:rPr>
        <w:t>5</w:t>
      </w:r>
      <w:r>
        <w:rPr>
          <w:rFonts w:ascii="仿宋_GB2312" w:eastAsia="仿宋_GB2312" w:hAnsi="宋体" w:cs="仿宋_GB2312" w:hint="eastAsia"/>
          <w:sz w:val="28"/>
          <w:szCs w:val="28"/>
        </w:rPr>
        <w:t>个，订购会员产品可抓住小老鼠并拿回</w:t>
      </w:r>
      <w:r>
        <w:rPr>
          <w:rFonts w:ascii="仿宋_GB2312" w:eastAsia="仿宋_GB2312" w:hAnsi="宋体" w:cs="仿宋_GB2312" w:hint="eastAsia"/>
          <w:sz w:val="28"/>
          <w:szCs w:val="28"/>
        </w:rPr>
        <w:t>5</w:t>
      </w:r>
      <w:r>
        <w:rPr>
          <w:rFonts w:ascii="仿宋_GB2312" w:eastAsia="仿宋_GB2312" w:hAnsi="宋体" w:cs="仿宋_GB2312" w:hint="eastAsia"/>
          <w:sz w:val="28"/>
          <w:szCs w:val="28"/>
        </w:rPr>
        <w:t>个碎片！按钮：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拿回碎片（跳订购焦点）</w:t>
      </w:r>
    </w:p>
    <w:p w14:paraId="7BFC5345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第五步</w:t>
      </w:r>
    </w:p>
    <w:p w14:paraId="1A136BEA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未订购用户退出订购</w:t>
      </w:r>
      <w:r>
        <w:rPr>
          <w:rFonts w:ascii="仿宋_GB2312" w:eastAsia="仿宋_GB2312" w:hAnsi="宋体" w:cs="仿宋_GB2312" w:hint="eastAsia"/>
          <w:sz w:val="28"/>
          <w:szCs w:val="28"/>
        </w:rPr>
        <w:t>进一步拦截：与大奖仅差一步之遥，真的要放弃么？</w:t>
      </w:r>
    </w:p>
    <w:p w14:paraId="761FAE92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(</w:t>
      </w:r>
      <w:r>
        <w:rPr>
          <w:rFonts w:ascii="仿宋_GB2312" w:eastAsia="仿宋_GB2312" w:hAnsi="宋体" w:cs="仿宋_GB2312" w:hint="eastAsia"/>
          <w:sz w:val="28"/>
          <w:szCs w:val="28"/>
        </w:rPr>
        <w:t>倒计时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秒）</w:t>
      </w:r>
      <w:r>
        <w:rPr>
          <w:rFonts w:ascii="仿宋_GB2312" w:eastAsia="仿宋_GB2312" w:hAnsi="宋体" w:cs="仿宋_GB2312" w:hint="eastAsia"/>
          <w:sz w:val="28"/>
          <w:szCs w:val="28"/>
        </w:rPr>
        <w:t>跳转</w:t>
      </w:r>
      <w:r>
        <w:rPr>
          <w:rFonts w:ascii="仿宋_GB2312" w:eastAsia="仿宋_GB2312" w:hAnsi="宋体" w:cs="仿宋_GB2312" w:hint="eastAsia"/>
          <w:sz w:val="28"/>
          <w:szCs w:val="28"/>
        </w:rPr>
        <w:t>1</w:t>
      </w:r>
      <w:r>
        <w:rPr>
          <w:rFonts w:ascii="仿宋_GB2312" w:eastAsia="仿宋_GB2312" w:hAnsi="宋体" w:cs="仿宋_GB2312" w:hint="eastAsia"/>
          <w:sz w:val="28"/>
          <w:szCs w:val="28"/>
        </w:rPr>
        <w:t>元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周卡页面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，再次退出则到上级页面</w:t>
      </w:r>
      <w:r>
        <w:rPr>
          <w:rFonts w:ascii="仿宋_GB2312" w:eastAsia="仿宋_GB2312" w:hAnsi="宋体" w:cs="仿宋_GB2312" w:hint="eastAsia"/>
          <w:sz w:val="28"/>
          <w:szCs w:val="28"/>
        </w:rPr>
        <w:t>。</w:t>
      </w:r>
    </w:p>
    <w:p w14:paraId="38790A94" w14:textId="77777777" w:rsidR="00D2710E" w:rsidRDefault="00D2710E">
      <w:pPr>
        <w:rPr>
          <w:rFonts w:ascii="仿宋_GB2312" w:eastAsia="仿宋_GB2312" w:hAnsi="宋体" w:cs="仿宋_GB2312"/>
          <w:sz w:val="28"/>
          <w:szCs w:val="28"/>
        </w:rPr>
      </w:pPr>
    </w:p>
    <w:p w14:paraId="1697AD34" w14:textId="77777777" w:rsidR="00D2710E" w:rsidRDefault="00812DAF">
      <w:pPr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活动礼品：</w:t>
      </w:r>
    </w:p>
    <w:p w14:paraId="53DC6AC6" w14:textId="77777777" w:rsidR="00D2710E" w:rsidRDefault="00812DAF">
      <w:pPr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巨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神战击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队热浪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战击王</w:t>
      </w:r>
      <w:r>
        <w:rPr>
          <w:rFonts w:ascii="仿宋_GB2312" w:eastAsia="仿宋_GB2312" w:hAnsi="宋体" w:cs="仿宋_GB2312" w:hint="eastAsia"/>
          <w:sz w:val="28"/>
          <w:szCs w:val="28"/>
        </w:rPr>
        <w:t>&amp;</w:t>
      </w:r>
      <w:r>
        <w:rPr>
          <w:rFonts w:ascii="仿宋_GB2312" w:eastAsia="仿宋_GB2312" w:hAnsi="宋体" w:cs="仿宋_GB2312" w:hint="eastAsia"/>
          <w:sz w:val="28"/>
          <w:szCs w:val="28"/>
        </w:rPr>
        <w:t>龙虎战击王</w:t>
      </w:r>
      <w:proofErr w:type="gramEnd"/>
    </w:p>
    <w:p w14:paraId="49F90153" w14:textId="77777777" w:rsidR="00D2710E" w:rsidRDefault="00812DAF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03BC2FB" wp14:editId="6FB3F883">
            <wp:extent cx="2538095" cy="2538095"/>
            <wp:effectExtent l="0" t="0" r="6985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651B7EB" wp14:editId="680995CC">
            <wp:extent cx="2604135" cy="2578735"/>
            <wp:effectExtent l="0" t="0" r="190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AD5C" w14:textId="77777777" w:rsidR="00D2710E" w:rsidRDefault="00812DAF">
      <w:r>
        <w:rPr>
          <w:rFonts w:hint="eastAsia"/>
        </w:rPr>
        <w:t>用户集齐</w:t>
      </w:r>
      <w:r>
        <w:rPr>
          <w:rFonts w:hint="eastAsia"/>
        </w:rPr>
        <w:t>100</w:t>
      </w:r>
      <w:r>
        <w:rPr>
          <w:rFonts w:hint="eastAsia"/>
        </w:rPr>
        <w:t>个碎片的概率为</w:t>
      </w:r>
      <w:r>
        <w:rPr>
          <w:rFonts w:hint="eastAsia"/>
        </w:rPr>
        <w:t>0.1%</w:t>
      </w:r>
      <w:r>
        <w:rPr>
          <w:rFonts w:hint="eastAsia"/>
        </w:rPr>
        <w:t>，即</w:t>
      </w:r>
      <w:r>
        <w:rPr>
          <w:rFonts w:hint="eastAsia"/>
        </w:rPr>
        <w:t>1000</w:t>
      </w:r>
      <w:r>
        <w:rPr>
          <w:rFonts w:hint="eastAsia"/>
        </w:rPr>
        <w:t>个参与用户，有一个用户可以集齐拼图碎片，获得实物礼品！</w:t>
      </w:r>
    </w:p>
    <w:p w14:paraId="5E6B84F3" w14:textId="77777777" w:rsidR="00D2710E" w:rsidRDefault="00D2710E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</w:p>
    <w:p w14:paraId="5DD85915" w14:textId="77777777" w:rsidR="00D2710E" w:rsidRDefault="00812DAF">
      <w:pPr>
        <w:numPr>
          <w:ilvl w:val="0"/>
          <w:numId w:val="1"/>
        </w:numPr>
        <w:ind w:firstLineChars="200" w:firstLine="562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活动</w:t>
      </w: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页面设计</w:t>
      </w:r>
    </w:p>
    <w:p w14:paraId="4FDE6FAB" w14:textId="77777777" w:rsidR="00D2710E" w:rsidRDefault="00812DAF">
      <w:pPr>
        <w:numPr>
          <w:ilvl w:val="0"/>
          <w:numId w:val="2"/>
        </w:num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奖品选择页</w:t>
      </w:r>
    </w:p>
    <w:p w14:paraId="236EC253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标题文案：集拼图</w:t>
      </w:r>
      <w:r>
        <w:rPr>
          <w:rFonts w:ascii="仿宋_GB2312" w:eastAsia="仿宋_GB2312" w:hAnsi="宋体" w:cs="仿宋_GB2312" w:hint="eastAsia"/>
          <w:sz w:val="28"/>
          <w:szCs w:val="28"/>
        </w:rPr>
        <w:t xml:space="preserve"> </w:t>
      </w:r>
      <w:r>
        <w:rPr>
          <w:rFonts w:ascii="仿宋_GB2312" w:eastAsia="仿宋_GB2312" w:hAnsi="宋体" w:cs="仿宋_GB2312" w:hint="eastAsia"/>
          <w:sz w:val="28"/>
          <w:szCs w:val="28"/>
        </w:rPr>
        <w:t>赢大奖</w:t>
      </w:r>
    </w:p>
    <w:p w14:paraId="6B219D67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页面上展示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个大奖礼品礼盒，用户随机选择一个，则活动最终</w:t>
      </w:r>
      <w:r>
        <w:rPr>
          <w:rFonts w:ascii="仿宋_GB2312" w:eastAsia="仿宋_GB2312" w:hAnsi="宋体" w:cs="仿宋_GB2312" w:hint="eastAsia"/>
          <w:sz w:val="28"/>
          <w:szCs w:val="28"/>
        </w:rPr>
        <w:lastRenderedPageBreak/>
        <w:t>大奖礼品（热浪</w:t>
      </w:r>
      <w:proofErr w:type="gramStart"/>
      <w:r>
        <w:rPr>
          <w:rFonts w:ascii="仿宋_GB2312" w:eastAsia="仿宋_GB2312" w:hAnsi="宋体" w:cs="仿宋_GB2312" w:hint="eastAsia"/>
          <w:sz w:val="28"/>
          <w:szCs w:val="28"/>
        </w:rPr>
        <w:t>战击王或者</w:t>
      </w:r>
      <w:proofErr w:type="gramEnd"/>
      <w:r>
        <w:rPr>
          <w:rFonts w:ascii="仿宋_GB2312" w:eastAsia="仿宋_GB2312" w:hAnsi="宋体" w:cs="仿宋_GB2312" w:hint="eastAsia"/>
          <w:sz w:val="28"/>
          <w:szCs w:val="28"/>
        </w:rPr>
        <w:t>龙虎战机王），其余两个礼盒为空，</w:t>
      </w:r>
      <w:ins w:id="2" w:author="njxj" w:date="2021-07-17T11:56:00Z">
        <w:r>
          <w:rPr>
            <w:rFonts w:ascii="仿宋_GB2312" w:eastAsia="仿宋_GB2312" w:hAnsi="宋体" w:cs="仿宋_GB2312" w:hint="eastAsia"/>
            <w:sz w:val="28"/>
            <w:szCs w:val="28"/>
          </w:rPr>
          <w:t>确定礼品后提示用户进行摇奖</w:t>
        </w:r>
      </w:ins>
      <w:ins w:id="3" w:author="njxj" w:date="2021-07-17T11:57:00Z">
        <w:r>
          <w:rPr>
            <w:rFonts w:ascii="仿宋_GB2312" w:eastAsia="仿宋_GB2312" w:hAnsi="宋体" w:cs="仿宋_GB2312" w:hint="eastAsia"/>
            <w:sz w:val="28"/>
            <w:szCs w:val="28"/>
          </w:rPr>
          <w:t>集碎片。</w:t>
        </w:r>
      </w:ins>
    </w:p>
    <w:p w14:paraId="03A05B8D" w14:textId="77777777" w:rsidR="00D2710E" w:rsidRDefault="00D2710E">
      <w:pPr>
        <w:rPr>
          <w:rFonts w:ascii="仿宋_GB2312" w:eastAsia="仿宋_GB2312" w:hAnsi="宋体" w:cs="仿宋_GB2312"/>
          <w:sz w:val="28"/>
          <w:szCs w:val="28"/>
        </w:rPr>
      </w:pPr>
    </w:p>
    <w:p w14:paraId="39E4EFB0" w14:textId="77777777" w:rsidR="00D2710E" w:rsidRDefault="00812DAF">
      <w:r>
        <w:rPr>
          <w:noProof/>
        </w:rPr>
        <w:drawing>
          <wp:inline distT="0" distB="0" distL="114300" distR="114300" wp14:anchorId="52C4B4BC" wp14:editId="5F567347">
            <wp:extent cx="5268595" cy="29476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0702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（二）摇一摇页面</w:t>
      </w:r>
    </w:p>
    <w:p w14:paraId="1435A9ED" w14:textId="77777777" w:rsidR="00D2710E" w:rsidRDefault="00D2710E"/>
    <w:p w14:paraId="69C4A689" w14:textId="77777777" w:rsidR="00D2710E" w:rsidRDefault="00812DAF">
      <w:r>
        <w:rPr>
          <w:noProof/>
        </w:rPr>
        <w:drawing>
          <wp:inline distT="0" distB="0" distL="114300" distR="114300" wp14:anchorId="1291429D" wp14:editId="69B53003">
            <wp:extent cx="5262880" cy="293814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D3E0" w14:textId="77777777" w:rsidR="00D2710E" w:rsidRDefault="00812DAF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）升级弹窗：</w:t>
      </w:r>
    </w:p>
    <w:p w14:paraId="040E06C1" w14:textId="77777777" w:rsidR="00D2710E" w:rsidRDefault="00812DAF">
      <w:pPr>
        <w:ind w:firstLineChars="200" w:firstLine="562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好运爆棚，获得锦鲤卡一张</w:t>
      </w:r>
      <w:r>
        <w:rPr>
          <w:rFonts w:ascii="仿宋_GB2312" w:eastAsia="仿宋_GB2312" w:hAnsi="宋体" w:cs="仿宋_GB2312" w:hint="eastAsia"/>
          <w:sz w:val="28"/>
          <w:szCs w:val="28"/>
        </w:rPr>
        <w:t>，（小字）订购会员产品可降低难度系数，集齐</w:t>
      </w:r>
      <w:r>
        <w:rPr>
          <w:rFonts w:ascii="仿宋_GB2312" w:eastAsia="仿宋_GB2312" w:hAnsi="宋体" w:cs="仿宋_GB2312" w:hint="eastAsia"/>
          <w:sz w:val="28"/>
          <w:szCs w:val="28"/>
        </w:rPr>
        <w:t>10</w:t>
      </w:r>
      <w:r>
        <w:rPr>
          <w:rFonts w:ascii="仿宋_GB2312" w:eastAsia="仿宋_GB2312" w:hAnsi="宋体" w:cs="仿宋_GB2312" w:hint="eastAsia"/>
          <w:sz w:val="28"/>
          <w:szCs w:val="28"/>
        </w:rPr>
        <w:t>个碎片即可兑换礼品！</w:t>
      </w:r>
    </w:p>
    <w:p w14:paraId="2925CD71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lastRenderedPageBreak/>
        <w:t>焦点：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订购升级（焦点）</w:t>
      </w:r>
      <w:r>
        <w:rPr>
          <w:rFonts w:ascii="仿宋_GB2312" w:eastAsia="仿宋_GB2312" w:hAnsi="宋体" w:cs="仿宋_GB2312" w:hint="eastAsia"/>
          <w:sz w:val="28"/>
          <w:szCs w:val="28"/>
        </w:rPr>
        <w:t>。</w:t>
      </w:r>
    </w:p>
    <w:p w14:paraId="2A472BCA" w14:textId="77777777" w:rsidR="00D2710E" w:rsidRDefault="00812DAF">
      <w:pPr>
        <w:numPr>
          <w:ilvl w:val="0"/>
          <w:numId w:val="3"/>
        </w:num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任务弹窗：</w:t>
      </w:r>
    </w:p>
    <w:p w14:paraId="07679FA8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观看片单有概率获得碎片线索，</w:t>
      </w: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个线索兑换一个碎片。</w:t>
      </w:r>
    </w:p>
    <w:p w14:paraId="2D649725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3</w:t>
      </w:r>
      <w:r>
        <w:rPr>
          <w:rFonts w:ascii="仿宋_GB2312" w:eastAsia="仿宋_GB2312" w:hAnsi="宋体" w:cs="仿宋_GB2312" w:hint="eastAsia"/>
          <w:sz w:val="28"/>
          <w:szCs w:val="28"/>
        </w:rPr>
        <w:t>）碎片被叼走</w:t>
      </w:r>
    </w:p>
    <w:p w14:paraId="0707393E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真遗憾，线索被小老鼠叼走了，再接再厉哦！</w:t>
      </w:r>
    </w:p>
    <w:p w14:paraId="3B2BA7FC" w14:textId="77777777" w:rsidR="00D2710E" w:rsidRDefault="00812DAF">
      <w:pPr>
        <w:ind w:leftChars="200" w:left="42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4</w:t>
      </w:r>
      <w:r>
        <w:rPr>
          <w:rFonts w:ascii="仿宋_GB2312" w:eastAsia="仿宋_GB2312" w:hAnsi="宋体" w:cs="仿宋_GB2312" w:hint="eastAsia"/>
          <w:sz w:val="28"/>
          <w:szCs w:val="28"/>
        </w:rPr>
        <w:t>）退出订购弹出好运卡</w:t>
      </w:r>
    </w:p>
    <w:p w14:paraId="14D84BB0" w14:textId="77777777" w:rsidR="00D2710E" w:rsidRDefault="00812DAF">
      <w:pPr>
        <w:ind w:firstLineChars="200" w:firstLine="562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真幸运，获得好运卡一张，送您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90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个碎片。</w:t>
      </w:r>
      <w:r>
        <w:rPr>
          <w:rFonts w:ascii="仿宋_GB2312" w:eastAsia="仿宋_GB2312" w:hAnsi="宋体" w:cs="仿宋_GB2312" w:hint="eastAsia"/>
          <w:sz w:val="28"/>
          <w:szCs w:val="28"/>
        </w:rPr>
        <w:t>（小字）</w:t>
      </w:r>
      <w:r>
        <w:rPr>
          <w:rFonts w:ascii="仿宋_GB2312" w:eastAsia="仿宋_GB2312" w:hAnsi="宋体" w:cs="仿宋_GB2312" w:hint="eastAsia"/>
          <w:sz w:val="28"/>
          <w:szCs w:val="28"/>
        </w:rPr>
        <w:t>恭喜您打败</w:t>
      </w:r>
      <w:r>
        <w:rPr>
          <w:rFonts w:ascii="仿宋_GB2312" w:eastAsia="仿宋_GB2312" w:hAnsi="宋体" w:cs="仿宋_GB2312" w:hint="eastAsia"/>
          <w:sz w:val="28"/>
          <w:szCs w:val="28"/>
        </w:rPr>
        <w:t>95%</w:t>
      </w:r>
      <w:r>
        <w:rPr>
          <w:rFonts w:ascii="仿宋_GB2312" w:eastAsia="仿宋_GB2312" w:hAnsi="宋体" w:cs="仿宋_GB2312" w:hint="eastAsia"/>
          <w:sz w:val="28"/>
          <w:szCs w:val="28"/>
        </w:rPr>
        <w:t>的用户，</w:t>
      </w:r>
      <w:r>
        <w:rPr>
          <w:rFonts w:ascii="仿宋_GB2312" w:eastAsia="仿宋_GB2312" w:hAnsi="宋体" w:cs="仿宋_GB2312" w:hint="eastAsia"/>
          <w:sz w:val="28"/>
          <w:szCs w:val="28"/>
        </w:rPr>
        <w:t>距离大奖仅差一步之遥</w:t>
      </w:r>
      <w:r>
        <w:rPr>
          <w:rFonts w:ascii="仿宋_GB2312" w:eastAsia="仿宋_GB2312" w:hAnsi="宋体" w:cs="仿宋_GB2312" w:hint="eastAsia"/>
          <w:sz w:val="28"/>
          <w:szCs w:val="28"/>
        </w:rPr>
        <w:t>！</w:t>
      </w:r>
    </w:p>
    <w:p w14:paraId="48DC49F2" w14:textId="77777777" w:rsidR="00D2710E" w:rsidRDefault="00812DAF">
      <w:pPr>
        <w:numPr>
          <w:ilvl w:val="0"/>
          <w:numId w:val="4"/>
        </w:num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碎片被偷走弹窗</w:t>
      </w:r>
    </w:p>
    <w:p w14:paraId="460DACCB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您的碎片被小老鼠偷走了</w:t>
      </w:r>
      <w:r>
        <w:rPr>
          <w:rFonts w:ascii="仿宋_GB2312" w:eastAsia="仿宋_GB2312" w:hAnsi="宋体" w:cs="仿宋_GB2312" w:hint="eastAsia"/>
          <w:sz w:val="28"/>
          <w:szCs w:val="28"/>
        </w:rPr>
        <w:t>5</w:t>
      </w:r>
      <w:r>
        <w:rPr>
          <w:rFonts w:ascii="仿宋_GB2312" w:eastAsia="仿宋_GB2312" w:hAnsi="宋体" w:cs="仿宋_GB2312" w:hint="eastAsia"/>
          <w:sz w:val="28"/>
          <w:szCs w:val="28"/>
        </w:rPr>
        <w:t>个，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订购会员产品可抓住小老鼠并拿回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5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个碎片！</w:t>
      </w:r>
      <w:r>
        <w:rPr>
          <w:rFonts w:ascii="仿宋_GB2312" w:eastAsia="仿宋_GB2312" w:hAnsi="宋体" w:cs="仿宋_GB2312" w:hint="eastAsia"/>
          <w:sz w:val="28"/>
          <w:szCs w:val="28"/>
        </w:rPr>
        <w:t>按钮：</w:t>
      </w:r>
      <w:r>
        <w:rPr>
          <w:rFonts w:ascii="仿宋_GB2312" w:eastAsia="仿宋_GB2312" w:hAnsi="宋体" w:cs="仿宋_GB2312" w:hint="eastAsia"/>
          <w:b/>
          <w:bCs/>
          <w:color w:val="FF0000"/>
          <w:sz w:val="28"/>
          <w:szCs w:val="28"/>
        </w:rPr>
        <w:t>拿回碎片（跳订购焦点）</w:t>
      </w:r>
    </w:p>
    <w:p w14:paraId="15AAC675" w14:textId="77777777" w:rsidR="00D2710E" w:rsidRDefault="00812DAF">
      <w:pPr>
        <w:numPr>
          <w:ilvl w:val="0"/>
          <w:numId w:val="4"/>
        </w:num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订购退出拦截</w:t>
      </w:r>
    </w:p>
    <w:p w14:paraId="538C40C2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与大奖仅差一步之遥，真的要放弃么？</w:t>
      </w:r>
    </w:p>
    <w:p w14:paraId="469D2C8A" w14:textId="77777777" w:rsidR="00D2710E" w:rsidRDefault="00812DAF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  <w:r>
        <w:rPr>
          <w:rFonts w:ascii="仿宋_GB2312" w:eastAsia="仿宋_GB2312" w:hAnsi="宋体" w:cs="仿宋_GB2312" w:hint="eastAsia"/>
          <w:sz w:val="28"/>
          <w:szCs w:val="28"/>
        </w:rPr>
        <w:t>按钮：继续游戏</w:t>
      </w:r>
      <w:r>
        <w:rPr>
          <w:rFonts w:ascii="仿宋_GB2312" w:eastAsia="仿宋_GB2312" w:hAnsi="宋体" w:cs="仿宋_GB2312" w:hint="eastAsia"/>
          <w:sz w:val="28"/>
          <w:szCs w:val="28"/>
        </w:rPr>
        <w:t xml:space="preserve">   </w:t>
      </w:r>
      <w:r>
        <w:rPr>
          <w:rFonts w:ascii="仿宋_GB2312" w:eastAsia="仿宋_GB2312" w:hAnsi="宋体" w:cs="仿宋_GB2312" w:hint="eastAsia"/>
          <w:sz w:val="28"/>
          <w:szCs w:val="28"/>
        </w:rPr>
        <w:t>残忍放弃</w:t>
      </w:r>
    </w:p>
    <w:p w14:paraId="16C290B6" w14:textId="77777777" w:rsidR="00D2710E" w:rsidRDefault="00D2710E"/>
    <w:p w14:paraId="41366325" w14:textId="77777777" w:rsidR="00D2710E" w:rsidRDefault="00D2710E"/>
    <w:p w14:paraId="5E8651CA" w14:textId="77777777" w:rsidR="00D2710E" w:rsidRDefault="00812DAF">
      <w:pPr>
        <w:numPr>
          <w:ilvl w:val="0"/>
          <w:numId w:val="1"/>
        </w:numPr>
        <w:ind w:firstLineChars="200" w:firstLine="562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活动流程逻辑</w:t>
      </w:r>
    </w:p>
    <w:p w14:paraId="61FC99EF" w14:textId="77777777" w:rsidR="00D2710E" w:rsidRDefault="00812DAF">
      <w:pPr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 xml:space="preserve">    </w:t>
      </w: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活动针对未订购用户弹出活动弹窗，订购用户无法参与活动！</w:t>
      </w:r>
    </w:p>
    <w:p w14:paraId="32AA40B7" w14:textId="77777777" w:rsidR="00D2710E" w:rsidRDefault="00812DAF">
      <w:pPr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6FFDF05" wp14:editId="011BAD4B">
            <wp:extent cx="5269865" cy="1711325"/>
            <wp:effectExtent l="0" t="0" r="317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6C9E" w14:textId="77777777" w:rsidR="00D2710E" w:rsidRDefault="00812DAF">
      <w:pPr>
        <w:numPr>
          <w:ilvl w:val="0"/>
          <w:numId w:val="1"/>
        </w:numPr>
        <w:ind w:firstLineChars="200" w:firstLine="562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活动宣传推广</w:t>
      </w:r>
    </w:p>
    <w:p w14:paraId="2830D5D2" w14:textId="77777777" w:rsidR="00D2710E" w:rsidRDefault="00812DAF">
      <w:pPr>
        <w:numPr>
          <w:ilvl w:val="0"/>
          <w:numId w:val="5"/>
        </w:numPr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lastRenderedPageBreak/>
        <w:t>跑马灯宣传文案：巨</w:t>
      </w:r>
      <w:proofErr w:type="gramStart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神战击</w:t>
      </w:r>
      <w:proofErr w:type="gramEnd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队可动版热浪</w:t>
      </w:r>
      <w:proofErr w:type="gramStart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战击王</w:t>
      </w:r>
      <w:proofErr w:type="gramEnd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，龙虎战机王等大奖来袭，一起来</w:t>
      </w:r>
      <w:proofErr w:type="gramStart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炫</w:t>
      </w:r>
      <w:proofErr w:type="gramEnd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力少儿集碎片游戏，赢惊喜大奖；</w:t>
      </w:r>
    </w:p>
    <w:p w14:paraId="7487ACC2" w14:textId="77777777" w:rsidR="00D2710E" w:rsidRDefault="00812DAF">
      <w:pPr>
        <w:numPr>
          <w:ilvl w:val="0"/>
          <w:numId w:val="5"/>
        </w:numPr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视频详情页广告条推荐；</w:t>
      </w:r>
    </w:p>
    <w:p w14:paraId="13FB75A8" w14:textId="77777777" w:rsidR="00D2710E" w:rsidRDefault="00812DAF">
      <w:pPr>
        <w:numPr>
          <w:ilvl w:val="0"/>
          <w:numId w:val="5"/>
        </w:numPr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首页坑位推荐；</w:t>
      </w:r>
    </w:p>
    <w:p w14:paraId="30DD6627" w14:textId="77777777" w:rsidR="00D2710E" w:rsidRDefault="00812DAF">
      <w:pPr>
        <w:numPr>
          <w:ilvl w:val="0"/>
          <w:numId w:val="5"/>
        </w:numPr>
        <w:rPr>
          <w:rFonts w:ascii="仿宋_GB2312" w:eastAsia="仿宋_GB2312" w:hAnsi="宋体" w:cs="仿宋_GB2312"/>
          <w:b/>
          <w:bCs/>
          <w:sz w:val="28"/>
          <w:szCs w:val="28"/>
        </w:rPr>
      </w:pPr>
      <w:proofErr w:type="gramStart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首页弹窗页面</w:t>
      </w:r>
      <w:proofErr w:type="gramEnd"/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推荐。</w:t>
      </w:r>
    </w:p>
    <w:p w14:paraId="38A4C1E2" w14:textId="60E5574C" w:rsidR="00D2710E" w:rsidRDefault="00D2710E">
      <w:pPr>
        <w:rPr>
          <w:rFonts w:ascii="仿宋_GB2312" w:eastAsia="仿宋_GB2312" w:hAnsi="宋体" w:cs="仿宋_GB2312"/>
          <w:b/>
          <w:bCs/>
          <w:sz w:val="28"/>
          <w:szCs w:val="28"/>
        </w:rPr>
      </w:pPr>
    </w:p>
    <w:p w14:paraId="5952E197" w14:textId="77777777" w:rsidR="003B2A2B" w:rsidRDefault="003B2A2B">
      <w:pPr>
        <w:rPr>
          <w:rFonts w:ascii="仿宋_GB2312" w:eastAsia="仿宋_GB2312" w:hAnsi="宋体" w:cs="仿宋_GB2312" w:hint="eastAsia"/>
          <w:b/>
          <w:bCs/>
          <w:sz w:val="28"/>
          <w:szCs w:val="28"/>
        </w:rPr>
      </w:pPr>
    </w:p>
    <w:p w14:paraId="31DBA779" w14:textId="77777777" w:rsidR="00BF6BF7" w:rsidRPr="00FB35F3" w:rsidRDefault="00BF6BF7" w:rsidP="00BF6BF7">
      <w:pPr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</w:pPr>
      <w:r w:rsidRPr="00FB35F3"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  <w:t xml:space="preserve">1、未订购首次进入弹出  每天弹出一次 </w:t>
      </w:r>
    </w:p>
    <w:p w14:paraId="52B4ADB0" w14:textId="77777777" w:rsidR="00BF6BF7" w:rsidRPr="00FB35F3" w:rsidRDefault="00BF6BF7" w:rsidP="00BF6BF7">
      <w:pPr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</w:pPr>
      <w:r w:rsidRPr="00FB35F3"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  <w:t>2、 通过活动订购的用户，每天也持续弹出一次</w:t>
      </w:r>
    </w:p>
    <w:p w14:paraId="23AEBB2B" w14:textId="787825E1" w:rsidR="00D2710E" w:rsidRPr="00FB35F3" w:rsidRDefault="00BF6BF7" w:rsidP="00BF6BF7">
      <w:pPr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</w:pPr>
      <w:r w:rsidRPr="00FB35F3">
        <w:rPr>
          <w:rFonts w:ascii="仿宋_GB2312" w:eastAsia="仿宋_GB2312" w:hAnsi="宋体" w:cs="仿宋_GB2312"/>
          <w:b/>
          <w:bCs/>
          <w:color w:val="FF0000"/>
          <w:sz w:val="28"/>
          <w:szCs w:val="28"/>
        </w:rPr>
        <w:t>3、频道左侧的小海贝位置，针对未订购用户和通过活动订购用户，可以进入活动弹窗页</w:t>
      </w:r>
    </w:p>
    <w:p w14:paraId="014F1FB7" w14:textId="77777777" w:rsidR="00D2710E" w:rsidRDefault="00D2710E">
      <w:pPr>
        <w:ind w:firstLineChars="200" w:firstLine="560"/>
        <w:rPr>
          <w:rFonts w:ascii="仿宋_GB2312" w:eastAsia="仿宋_GB2312" w:hAnsi="宋体" w:cs="仿宋_GB2312"/>
          <w:sz w:val="28"/>
          <w:szCs w:val="28"/>
        </w:rPr>
      </w:pPr>
    </w:p>
    <w:sectPr w:rsidR="00D271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EEC3" w14:textId="77777777" w:rsidR="00812DAF" w:rsidRDefault="00812DAF" w:rsidP="00BF6BF7">
      <w:r>
        <w:separator/>
      </w:r>
    </w:p>
  </w:endnote>
  <w:endnote w:type="continuationSeparator" w:id="0">
    <w:p w14:paraId="37A6C417" w14:textId="77777777" w:rsidR="00812DAF" w:rsidRDefault="00812DAF" w:rsidP="00BF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D6AE" w14:textId="77777777" w:rsidR="00812DAF" w:rsidRDefault="00812DAF" w:rsidP="00BF6BF7">
      <w:r>
        <w:separator/>
      </w:r>
    </w:p>
  </w:footnote>
  <w:footnote w:type="continuationSeparator" w:id="0">
    <w:p w14:paraId="11A4C24A" w14:textId="77777777" w:rsidR="00812DAF" w:rsidRDefault="00812DAF" w:rsidP="00BF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FF5A0"/>
    <w:multiLevelType w:val="singleLevel"/>
    <w:tmpl w:val="824FF5A0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9722F664"/>
    <w:multiLevelType w:val="singleLevel"/>
    <w:tmpl w:val="9722F66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25FB1EF"/>
    <w:multiLevelType w:val="singleLevel"/>
    <w:tmpl w:val="B25FB1EF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DE0F0A9D"/>
    <w:multiLevelType w:val="singleLevel"/>
    <w:tmpl w:val="DE0F0A9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43C88C4F"/>
    <w:multiLevelType w:val="singleLevel"/>
    <w:tmpl w:val="43C88C4F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jxj">
    <w15:presenceInfo w15:providerId="None" w15:userId="njx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A8"/>
    <w:rsid w:val="00122DAC"/>
    <w:rsid w:val="0013071E"/>
    <w:rsid w:val="003B2A2B"/>
    <w:rsid w:val="005B0C66"/>
    <w:rsid w:val="005D156B"/>
    <w:rsid w:val="006E3977"/>
    <w:rsid w:val="00745C40"/>
    <w:rsid w:val="008107A3"/>
    <w:rsid w:val="00812DAF"/>
    <w:rsid w:val="00963A83"/>
    <w:rsid w:val="00AF5F39"/>
    <w:rsid w:val="00B06CE5"/>
    <w:rsid w:val="00BE2027"/>
    <w:rsid w:val="00BF40C9"/>
    <w:rsid w:val="00BF6BF7"/>
    <w:rsid w:val="00C93A01"/>
    <w:rsid w:val="00CA450B"/>
    <w:rsid w:val="00CB15A8"/>
    <w:rsid w:val="00D2710E"/>
    <w:rsid w:val="00FB35F3"/>
    <w:rsid w:val="01326389"/>
    <w:rsid w:val="023857D9"/>
    <w:rsid w:val="02A74D65"/>
    <w:rsid w:val="034E551E"/>
    <w:rsid w:val="04160A19"/>
    <w:rsid w:val="0434537E"/>
    <w:rsid w:val="05E86789"/>
    <w:rsid w:val="06321F61"/>
    <w:rsid w:val="064B4361"/>
    <w:rsid w:val="078951EC"/>
    <w:rsid w:val="09792CD9"/>
    <w:rsid w:val="09C40AC1"/>
    <w:rsid w:val="0A7832DE"/>
    <w:rsid w:val="0B8935F5"/>
    <w:rsid w:val="0C1E28E1"/>
    <w:rsid w:val="0C590125"/>
    <w:rsid w:val="0CCF1320"/>
    <w:rsid w:val="0D432A29"/>
    <w:rsid w:val="0DE26D55"/>
    <w:rsid w:val="0DFD1130"/>
    <w:rsid w:val="138D21DF"/>
    <w:rsid w:val="13995BB3"/>
    <w:rsid w:val="13D53F7B"/>
    <w:rsid w:val="1423551B"/>
    <w:rsid w:val="142B5B7E"/>
    <w:rsid w:val="151624B0"/>
    <w:rsid w:val="15CB3CCE"/>
    <w:rsid w:val="17203C9F"/>
    <w:rsid w:val="174B1172"/>
    <w:rsid w:val="181E3C72"/>
    <w:rsid w:val="184179F0"/>
    <w:rsid w:val="193C6038"/>
    <w:rsid w:val="1CC44027"/>
    <w:rsid w:val="1D8C0463"/>
    <w:rsid w:val="1DC3415A"/>
    <w:rsid w:val="1DD044E3"/>
    <w:rsid w:val="1E814DE3"/>
    <w:rsid w:val="1F1E4585"/>
    <w:rsid w:val="1FCA01A7"/>
    <w:rsid w:val="1FCF4DF1"/>
    <w:rsid w:val="22395A77"/>
    <w:rsid w:val="23A0031D"/>
    <w:rsid w:val="243A56E3"/>
    <w:rsid w:val="2443585D"/>
    <w:rsid w:val="24DB4935"/>
    <w:rsid w:val="274D303A"/>
    <w:rsid w:val="27C205D8"/>
    <w:rsid w:val="28390708"/>
    <w:rsid w:val="29B5449D"/>
    <w:rsid w:val="2A3E0444"/>
    <w:rsid w:val="2A666133"/>
    <w:rsid w:val="2B19308A"/>
    <w:rsid w:val="2CBC3F96"/>
    <w:rsid w:val="2D0379CA"/>
    <w:rsid w:val="2D2F776F"/>
    <w:rsid w:val="2D8E6872"/>
    <w:rsid w:val="2EBB7652"/>
    <w:rsid w:val="31D32086"/>
    <w:rsid w:val="328D4E67"/>
    <w:rsid w:val="328F5E4B"/>
    <w:rsid w:val="330004D2"/>
    <w:rsid w:val="33C133D8"/>
    <w:rsid w:val="343F4D1C"/>
    <w:rsid w:val="349545A1"/>
    <w:rsid w:val="35206AFA"/>
    <w:rsid w:val="3821293C"/>
    <w:rsid w:val="38923E36"/>
    <w:rsid w:val="39F06DEF"/>
    <w:rsid w:val="3A2109D9"/>
    <w:rsid w:val="3AAF57C2"/>
    <w:rsid w:val="3B7C5233"/>
    <w:rsid w:val="3C4D714D"/>
    <w:rsid w:val="3C5B0F6C"/>
    <w:rsid w:val="3D334B5D"/>
    <w:rsid w:val="3DD52DE0"/>
    <w:rsid w:val="40057C26"/>
    <w:rsid w:val="41F46F25"/>
    <w:rsid w:val="420A798A"/>
    <w:rsid w:val="43792D75"/>
    <w:rsid w:val="446D33BF"/>
    <w:rsid w:val="44777140"/>
    <w:rsid w:val="464C30CC"/>
    <w:rsid w:val="479445B6"/>
    <w:rsid w:val="4AE9169D"/>
    <w:rsid w:val="4B143A7A"/>
    <w:rsid w:val="4F5D5FE3"/>
    <w:rsid w:val="50075168"/>
    <w:rsid w:val="53033D04"/>
    <w:rsid w:val="54434CF5"/>
    <w:rsid w:val="56072CEA"/>
    <w:rsid w:val="57DA5F93"/>
    <w:rsid w:val="5C5351B6"/>
    <w:rsid w:val="5DDE2E9D"/>
    <w:rsid w:val="5EEE78FA"/>
    <w:rsid w:val="61830F8F"/>
    <w:rsid w:val="625168AA"/>
    <w:rsid w:val="63835FFD"/>
    <w:rsid w:val="64623074"/>
    <w:rsid w:val="64E34105"/>
    <w:rsid w:val="656E77CE"/>
    <w:rsid w:val="676A00C4"/>
    <w:rsid w:val="6A5D7F57"/>
    <w:rsid w:val="6CCD3522"/>
    <w:rsid w:val="6D824846"/>
    <w:rsid w:val="6DAB1CF1"/>
    <w:rsid w:val="6DD354FD"/>
    <w:rsid w:val="6E746803"/>
    <w:rsid w:val="6F545863"/>
    <w:rsid w:val="6FB47005"/>
    <w:rsid w:val="72566E37"/>
    <w:rsid w:val="731138C6"/>
    <w:rsid w:val="75036B12"/>
    <w:rsid w:val="75520D1E"/>
    <w:rsid w:val="771F699B"/>
    <w:rsid w:val="77A869DB"/>
    <w:rsid w:val="78FC6EBF"/>
    <w:rsid w:val="7AB64126"/>
    <w:rsid w:val="7D060026"/>
    <w:rsid w:val="7EDA6077"/>
    <w:rsid w:val="7FD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0DFDF"/>
  <w15:docId w15:val="{1B0E1276-B5A0-4A3C-971A-928B5937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B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B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njxj</cp:lastModifiedBy>
  <cp:revision>14</cp:revision>
  <dcterms:created xsi:type="dcterms:W3CDTF">2021-07-01T08:56:00Z</dcterms:created>
  <dcterms:modified xsi:type="dcterms:W3CDTF">2021-08-24T06:34:00Z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0DBF311A9DF94D0EA04D3C7072CF9D24</vt:lpwstr>
  </property>
</Properties>
</file>